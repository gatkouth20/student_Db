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D98" w:rsidRPr="000F7D98" w:rsidRDefault="000F7D98" w:rsidP="000F7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7175" cy="331470"/>
            <wp:effectExtent l="0" t="0" r="0" b="0"/>
            <wp:docPr id="5" name="Picture 5" descr="CBSE Sample Paper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SE Sample Paper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98" w:rsidRPr="000F7D98" w:rsidRDefault="000F7D98" w:rsidP="000F7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D98">
        <w:rPr>
          <w:rFonts w:ascii="Times New Roman" w:eastAsia="Times New Roman" w:hAnsi="Times New Roman" w:cs="Times New Roman"/>
          <w:sz w:val="24"/>
          <w:szCs w:val="24"/>
        </w:rPr>
        <w:t>Chemistry, C++, Physics, Maths, Biology, Social Science</w:t>
      </w:r>
    </w:p>
    <w:p w:rsidR="000F7D98" w:rsidRPr="000F7D98" w:rsidRDefault="001346A9" w:rsidP="000F7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Home" w:history="1">
        <w:r w:rsidR="000F7D98" w:rsidRPr="000F7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:rsidR="000F7D98" w:rsidRPr="000F7D98" w:rsidRDefault="001346A9" w:rsidP="000F7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F7D98" w:rsidRPr="000F7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Biology</w:t>
        </w:r>
      </w:hyperlink>
      <w:r w:rsidR="000F7D98" w:rsidRPr="000F7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D98" w:rsidRPr="000F7D98" w:rsidRDefault="001346A9" w:rsidP="000F7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F7D98" w:rsidRPr="000F7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</w:t>
        </w:r>
      </w:hyperlink>
      <w:r w:rsidR="000F7D98" w:rsidRPr="000F7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D98" w:rsidRPr="000F7D98" w:rsidRDefault="001346A9" w:rsidP="000F7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F7D98" w:rsidRPr="000F7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Chemistry</w:t>
        </w:r>
      </w:hyperlink>
      <w:r w:rsidR="000F7D98" w:rsidRPr="000F7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D98" w:rsidRPr="000F7D98" w:rsidRDefault="001346A9" w:rsidP="000F7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F7D98" w:rsidRPr="000F7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IP</w:t>
        </w:r>
      </w:hyperlink>
      <w:r w:rsidR="000F7D98" w:rsidRPr="000F7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D98" w:rsidRPr="000F7D98" w:rsidRDefault="001346A9" w:rsidP="000F7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0F7D98" w:rsidRPr="000F7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Maths</w:t>
        </w:r>
      </w:hyperlink>
      <w:r w:rsidR="000F7D98" w:rsidRPr="000F7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D98" w:rsidRPr="000F7D98" w:rsidRDefault="001346A9" w:rsidP="000F7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0F7D98" w:rsidRPr="000F7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Physics</w:t>
        </w:r>
      </w:hyperlink>
      <w:r w:rsidR="000F7D98" w:rsidRPr="000F7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D98" w:rsidRPr="000F7D98" w:rsidRDefault="001346A9" w:rsidP="000F7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0F7D98" w:rsidRPr="000F7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Social Science</w:t>
        </w:r>
      </w:hyperlink>
      <w:r w:rsidR="000F7D98" w:rsidRPr="000F7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D98" w:rsidRPr="000F7D98" w:rsidRDefault="000F7D98" w:rsidP="000F7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D98" w:rsidRPr="000F7D98" w:rsidRDefault="000F7D98" w:rsidP="000F7D9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F7D9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F7D98" w:rsidRPr="000F7D98" w:rsidRDefault="000F7D98" w:rsidP="000F7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D98">
        <w:rPr>
          <w:rFonts w:ascii="Times New Roman" w:eastAsia="Times New Roman" w:hAnsi="Times New Roman" w:cs="Times New Roman"/>
          <w:sz w:val="24"/>
          <w:szCs w:val="24"/>
        </w:rPr>
        <w:object w:dxaOrig="2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1.9pt;height:17.75pt" o:ole="">
            <v:imagedata r:id="rId16" o:title=""/>
          </v:shape>
          <w:control r:id="rId17" w:name="DefaultOcxName" w:shapeid="_x0000_i1029"/>
        </w:object>
      </w:r>
    </w:p>
    <w:p w:rsidR="000F7D98" w:rsidRPr="000F7D98" w:rsidRDefault="000F7D98" w:rsidP="000F7D9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F7D9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F7D98" w:rsidRPr="000F7D98" w:rsidRDefault="001346A9" w:rsidP="000F7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Go to homepage" w:history="1">
        <w:r w:rsidR="000F7D98" w:rsidRPr="000F7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="000F7D98" w:rsidRPr="000F7D9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hyperlink r:id="rId19" w:history="1">
        <w:r w:rsidR="000F7D98" w:rsidRPr="000F7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</w:t>
        </w:r>
      </w:hyperlink>
      <w:r w:rsidR="000F7D98" w:rsidRPr="000F7D98">
        <w:rPr>
          <w:rFonts w:ascii="Times New Roman" w:eastAsia="Times New Roman" w:hAnsi="Times New Roman" w:cs="Times New Roman"/>
          <w:sz w:val="24"/>
          <w:szCs w:val="24"/>
        </w:rPr>
        <w:t xml:space="preserve"> &gt; C++ Project for Computer Shop </w:t>
      </w:r>
    </w:p>
    <w:p w:rsidR="000F7D98" w:rsidRPr="000F7D98" w:rsidRDefault="000F7D98" w:rsidP="000F7D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D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C++ Project for Computer Shop</w:t>
      </w:r>
    </w:p>
    <w:p w:rsidR="000F7D98" w:rsidRPr="000F7D98" w:rsidRDefault="000F7D98" w:rsidP="000F7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5540" cy="150495"/>
            <wp:effectExtent l="0" t="0" r="0" b="1905"/>
            <wp:docPr id="4" name="Picture 4" descr="Download Projec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Projec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98" w:rsidRPr="000F7D98" w:rsidRDefault="000F7D98" w:rsidP="000F7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2880" cy="150495"/>
            <wp:effectExtent l="0" t="0" r="1270" b="1905"/>
            <wp:docPr id="3" name="Picture 3" descr="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98" w:rsidRPr="000F7D98" w:rsidRDefault="000F7D98" w:rsidP="000F7D98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7D98">
        <w:rPr>
          <w:rFonts w:ascii="Times New Roman" w:eastAsia="Times New Roman" w:hAnsi="Times New Roman" w:cs="Times New Roman"/>
          <w:b/>
          <w:bCs/>
          <w:sz w:val="27"/>
          <w:szCs w:val="27"/>
        </w:rPr>
        <w:t>COMPUTER SHOP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F7D98" w:rsidRPr="000F7D98" w:rsidTr="000F7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>/*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&amp;&amp;&amp;&amp;&amp;&amp;&amp;&amp;&amp;&amp;&amp;&amp;&amp;&amp;&amp;&amp;&amp;&amp;&amp;&amp;&amp;&amp;&amp;&amp;&amp;&amp;&amp;&amp;&amp;&amp;&amp;&amp;&amp;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&amp; COMPUTER SCIENCE PROJECT WORK &amp;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&amp;&amp;&amp;&amp;&amp;&amp;&amp;&amp;&amp;&amp;&amp;&amp;&amp;&amp;&amp;&amp;&amp;&amp;&amp;&amp;&amp;&amp;&amp;&amp;&amp;&amp;&amp;&amp;&amp;&amp;&amp;&amp;&amp;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     SOFTWARE FOR THE USE IN COMPUTERS SHOP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     ***INTRODUCTION***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/////////////////////////////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   NAME:- BHAVISHAY NIGAM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  CLASS:- XII   SEC:- 'N.M'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>ROLL NO:- '8'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/////////////////////////////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     ####################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     #  STAR COMPUTERS  #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     ####################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>/*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ab/>
              <w:t xml:space="preserve">      ### HEADER FILES ###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</w:rPr>
              <w:t>*/</w:t>
            </w:r>
          </w:p>
          <w:p w:rsidR="001346A9" w:rsidRDefault="001346A9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</w:pPr>
          </w:p>
          <w:p w:rsidR="001346A9" w:rsidRDefault="001346A9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</w:pP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#include&lt;fstream.h&gt;    //for reading and writing files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#include&lt;conio.h&gt;      //for clrscr()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#include&lt;string.h&gt;     //for string characters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#include&lt;stdio.h&gt;      //for gets and puts function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#include&lt;process.h&gt;    //for exit function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#include&lt;iomanip.h&gt;    //for setw function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#include&lt;dos.h&gt;        //for delay and sleep function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#include&lt;graphics.h&gt;   //for textcolor &amp; textbackground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class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consumer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cno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cname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adress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a,b,c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float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//FUNCTION TO ENTER THE VALUES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entry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RED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"S.T.A.R COMPUTERS"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"Customer ID :"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"Customer name :"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"Customer adress :"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"Customer Service number :"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"Costumer Smart card number :"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"Costumer Phone number :"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"Customer Bill number :"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cno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gets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cname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gets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adress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//FUNCTION TO DISPLAY THE VALUES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display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"Customer ID :"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cno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"Customer name :"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cname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"Customer adress :"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adress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"Customer Service number :"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"Costumer Smart card number :"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"Costumer Phone number :"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"Customer Bill number :"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rcno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cno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//FUNCTION TO WRITE THE VALUES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consumer 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fstream f1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entry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open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"main.dat"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,ios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app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binary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save the record(y/n)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write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((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&amp;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sizeof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close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//FUNCTION TO READ THE VALUES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consumer 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fstream f1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open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"main.dat"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,ios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in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binary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read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((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&amp;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sizeof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display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End of the file reached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close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//FUNCTION FOR SEARCHING THE RECORD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search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consumer 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found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'n'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ifstream f1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"main.dat"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,ios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in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Enter Customer ID you want to SEARCH 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read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((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&amp;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sizeof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rcno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display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found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break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found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'n'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RECORD NOT FOUND!!!!!!!!!!!!!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close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//FUNCTION TO DELELTE THE RECORD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del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ifstream f1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"main.dat"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,ios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in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ofstream f2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"temp.dat"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,ios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out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rno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found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'f'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,confirm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'n'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Enter Customer ID you want to DELETE 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rno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read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((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&amp;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sizeof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rcno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rno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display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found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't'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Are you sure want to DELETE this record ? (y/n)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confirm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confirm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'n'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f2.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write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((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&amp;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sizeof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f2.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write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((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&amp;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sizeof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found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'f'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RECORD NOT FOUND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close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f2.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close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remove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"main.dat"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rename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"temp.dat"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"main.dat"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open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"main.dat"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,ios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in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Now the file contains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read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((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&amp;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sizeof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display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close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//FUNCTION TO MODIFY THE RECORD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update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fstream f1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"main.dat"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,ios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in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out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binary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rno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long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found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'f'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Enter the Customer ID you want to MODIFY 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rno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pos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tellg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read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((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&amp;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sizeof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rcno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rno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entry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seekg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write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((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&amp;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sizeof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found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't'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break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found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'f'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RECORD NOT FOUND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seekg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Now the file contains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display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f1.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close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//STARTING OF THE VOID MAIN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textbackground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LIGHTBLUE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unsigned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sum,add,d,j,e,f,g,h,k,l,w,x,y,z,choice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abis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,apep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,aden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,amun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,aperk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,acoc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,atit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,alux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,atid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,aree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unsigned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,o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,p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,q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,r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,u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,v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pend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,print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,graph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,ram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,hard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,win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,ant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,p1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,p2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,g1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,r1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,h1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,w1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,an1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,mo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,mous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,web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,aweb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,asc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,scan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,total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pu,str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,yes,et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 WELCOME SCREEN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lab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\n\n\n\n\n\n\n\n\n\n\n\n\n\n\n\t\t\t\t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The legendary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MICHAEL JACKSON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King of POP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Born On -: 29 AUGUST ,GARY,INDIANA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Died On -: 25 JUNE ,LOS ANGELES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 OCCUPATION -: DANCER,BUSSINESS MAN,SONG WRITER,SINGER,ACTOR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\n\n\n\n\n\n\n\n\n\n\n\n\n\n\n\t\t\t\t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WELCOME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TO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THE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   WORLD OF C++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pass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PLEASE BE CAREFUL ENTER THE PASSWORD IN SMALL LETTERS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PASSWORD DOES NOT CONTAINS ANY NUMBER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your Password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</w:rPr>
              <w:t>\0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strcmp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str,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"michael"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PLEASE WAIT WHILE LOADING THE PROJECT"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"."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"."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"."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"."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"."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"."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"."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"."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"."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"."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$$$$$$ Ooop's wrong password $$$$$$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%%%%%% Please re-enter the password%%%%%%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k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++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//getch();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k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Exiting from the project!!!!! Bye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exit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pass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RED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MAGENTA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"                          COMPUTER SCIENCE PROJECT WORK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printf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"                                                       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printf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"********************************************************************************"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BLACK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WHITE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BLINK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cputs 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"                         WELCOME TO THE S.T.A.R COMPUTERS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printf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"**************************************************************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lastRenderedPageBreak/>
              <w:t>******************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printf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"********************************************************************************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GREEN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                 SCHOOL:-COLUMBIA FOUNDATION SEN.SEC SCHOOL                   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                            D-BLOCK  VIKAS PURI                               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printf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"********************************************************************************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printf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"********************************************************************************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29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BROWN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"                        SUBJECT TEACHER:-MR.NAVEEN GUPTA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printf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"********************************************************************************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printf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"********************************************************************************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LIGHTGRAY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"                              BY:- BHAVISHAY NIGAM    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39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"                              CLASS:- XII NON MED     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"                              ROLL NO:- (8)EIGHT      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"                              YEAR:- 2010-2011        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printf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"********************************************************************************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printf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"********************************************************************************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LIGHTCYAN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BLINK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"PRESS ENTER TO CONTINUE!!!!!!"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//DETAILS OF THIS PROJECT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RED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"WELCOME TO THE WORLD OF COMPUTERS 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"THIS PROJECT CONTAINS SOME ITEMS AND SIMPLE THING YOU HAVE TO 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lastRenderedPageBreak/>
              <w:t>DO IS:-"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THE NAME , CUSTOMER ID , SERIAL NUMBER , SMART CARD NUMBER etc."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19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"THEN PURCHASE THE ITEMS AND REMEMBER THE QUANTITY ITEMS CARRY."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"YOU CAN ALSO MODIFY , DELETE , SEARCH A RECORD."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"YOU CAN ALSO ALL RECORDS YOU HAVE ENTERED IN YOUR COMPUTER."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"BUT DO NOT EXPECT FOR ANY DISCOUNT."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"WE HOPE THAT YOU WILL BE SATISFIED WITH OUR SERVICE."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29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"WE ARE NOT RESPONSIBLE FOR ANY DEFECT IN THE PRODUCT YOU PURCHASE."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//LOADING THE PROJECT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LIGHTGREEN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"********************"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"LOADING YOUR PROJECT"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"********************"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MAGENTA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BLINK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"PLEASE WAIT........."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RED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GREEN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"10 % completed.."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"20 % completed..."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"30 % completed...."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"40 % completed....."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"50 % completed......"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"60 % completed......."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"70 % completed........"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"80 % completed........."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"90 % completed.........."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"100 % completed..........."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 TO PURCHASE ,SEARCH ,MODIFY ,DELETE ,DISPLAY ALL RECORDS ,DETAILS ,NEW CUSTOMER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textbackground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LIGHTBLUE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GREEN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^^^^^^^^^^^^^^^^^^^^^^^^^^^"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!=========================!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!**** S.T.A.R CANTEEN ****!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!=========================!"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^^^^^^^^^^^^^^^^^^^^^^^^^^^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"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$$$$$$$$$$$$$$$$$$$$$$$$$$$$$$$$$$$"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     1.NEW CUSTOMER              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     2.DETAILS                   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     3.SEARCH A RECORD           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     4.DELETE A RECORD           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     5.MODIFY A RECORD           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     6.DISPLAY ALL RECORDS       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     7.QUANTITY AVAILABLE        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     0.EXIT                      *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$$$$$$$$$$$$$$$$$$$$$$$$$$$$$$$$$$$"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Enter your choice 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switch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WHITE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S.T.A.R  COMPUTERS"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COSUMER INFORMATION"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 TO ENTER THE DETAILS OF THE COSTUMER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write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 ITEMS AND THIER RATES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start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PURCHASE(Y/N):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pu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pu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pu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 PURCHASE LIST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*************"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PURCHASE LIST"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*************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1.PENDRIVE"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2.SCANNER"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3.PRINTER"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4.WEBCAM"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5.GRAPHIC CARD"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6.RAM"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7.HARD DISK"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8.WINDOWS ORIGINAL CD'S"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9.ANTIVIRUS"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10.MOUSE"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your choice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choice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choice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//ITEMS AND RATES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bis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PENDRIVES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 ITEMS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RATE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1. 2GB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350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2. 4GB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3. 5GB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700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4. 8GB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5. 16GB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1800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6. 32GB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2400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7. 64GB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PENDRIVE you want to purchase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pend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pend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pend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700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pend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800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pend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1800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pend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2400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pend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p2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6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OOPS!!!!!!!  Wrong choice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bis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PENDRIVE(MAX 5):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Quantity Smaller than 5"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abis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-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purchase more(y/n)"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cash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choice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pep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SCANNER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ITEMS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RATE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1.FLATBED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2.SHETFED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3.PHOTO SCANNER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4500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4.FILM SCANNER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5.PORTABLE SCANNER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SCANNER do you want to purchase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scan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scan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asc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scan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asc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6000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scan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asc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4500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scan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asc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8000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scan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asc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scan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scan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scan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scan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scan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OOPS!!!!!!!  Wrong choice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pep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SCANNER(MAX 5):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Quantity Smaller than 5"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apep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-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purchase more(y/n)"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cash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choice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PRINTER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 ITEMS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RATE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1. HP Laser jet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2. DOT Matrix Printer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PRINTER you want to purchase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p2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p2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print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p2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print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p2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p2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p2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OOPS!!!!!!!  Wrong choice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PRINTER(MAX 5):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Quantity Smaller than 5"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aden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110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-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purchase more(y/n)"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cash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choice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mun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WEBCAM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ITEMS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RATE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1.5 PIXEL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1500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2.8 PIXEL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3.12 PIXEL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12000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WEBCAM you want to purchase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web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web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aweb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web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aweb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6000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web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aweb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12000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web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web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web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web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OOPS!!!!!!!  Wrong choice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mun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WEBCAM(MAX 5):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Quantity Smaller than 5"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amun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-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purchase more(y/n)"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cash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choice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park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GRAPHIC CARD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 ITEMS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RATE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1. 32 bit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2. 64 bit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GRAPHIC CARD you want to purchase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g1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graph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graph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8000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OOPS!!!!!!!  Wrong choice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park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GRAPHIC CARD(MAX 5):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Quantity Smaller than 5"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aperk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-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purchase more(y/n)"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cash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choice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coco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RAM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 ITEMS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RATE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1. 1GB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2. 2GB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RAM you want to purchase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r1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ram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ram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OOPS!!!!!!!  Wrong choice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coco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RAM(MAX 2):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Quantity Smaller than 2"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acoc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400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-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purchase more(y/n)"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cash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choice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titan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HARD DISK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 ITEMS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RATE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1. 20GB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1500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2. 50GB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3. 80GB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4. 160GB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5. 320GB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HARD DISK you want to purchase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hard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hard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hard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hard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hard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8000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OOPS!!!!!!!  Wrong choice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titan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HARD DISK(MAX 5):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Quantity Smaller than 5"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atit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-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purchase more(y/n)"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cash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choice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lux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WINDOWS ORIGINAL CD'S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 ITEMS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RATE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1. 98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1500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2. 2000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3. XP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4. VISTA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5. windows7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11000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WINDOWS CD you want to purchase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8000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11000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OOPS!!!!!!!Wrong choice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lux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WINDOWS ORIGINAL CD(MAX 5):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Quantity Smaller than 5"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alux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-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purchase more(y/n)"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cash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choice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9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tid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ANTIVIRUS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 ITEMS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RATE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1. NORTON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1500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2. AVIRA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1200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3. QUICKHEAL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1300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ANTIVIRUS you want to purchase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an1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an1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ant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an1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ant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1200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an1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ant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1300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an1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an1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an1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an1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OOPS!!!!!!!Wrong choice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tid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ANTI VIRUS(MAX 5):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Quantity Smaller than 5"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atid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-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purchase more(y/n)"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cash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choice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ree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MOUSE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ITEMS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RATE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1.BALL MOUSE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 2.LASER MOUSE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300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MOUSE do you want to purchase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mous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mous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mo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150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mous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mo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mous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mous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mous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OOPS!!!!!!!Wrong choice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ree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MOUSE(MAX 2):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Quantity Smaller than 2"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aree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300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-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 you want to purchase more(y/n)"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//GO BACK TO PURCHASE LIST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cash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//TO DISPLAY BILL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cash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S.T.A.R COMPUTERS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CASH MEMO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\n\n\n\n\n\n\n\n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//TO DISPLAY THE INFORMATION OF THE CUSTOMER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c.</w:t>
            </w:r>
            <w:r w:rsidRPr="000F7D9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display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//TO DISPLAY THE CASH MEMO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"==============================================================================="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ITEMS"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"QUANTITY"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"PRICE(Rs.)"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"==============================================================================="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PENDRIVE"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"Rs."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pend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SCANNER"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"Rs."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asc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PRINTER"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"Rs."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WEBCAM"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"Rs."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aweb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GRAPHIC CARD"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"Rs."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graph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RAM"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"Rs."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ram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HARD DISK"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"Rs."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hard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WINDOWS ORIGINAL CD"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"Rs."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ANTIVIRUS"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34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"Rs."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ant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MOUSE"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"Rs."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pend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asc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aweb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k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graph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ram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hard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x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y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ant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z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*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mo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sum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k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w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z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//TOTAL BILL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add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//QUANTITY OF ITEMS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==============================================================================="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TOTAL:"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add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"Rs."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money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Enter the cash paid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total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CASH RECIEVED :"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total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total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The money you paid is less !!!! Please pay more money"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money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NO CREDIT OF THE ADDITIONAL DUTY OF"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CUSTOMS LEVIED UNDER SECTION (5) OF"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SECTION-3 OF THE CUSTOMS TARIFF ACT"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1975 HAVE BEEN AVAILED/SHALL BE ADMISSABLE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\n\n\n\n\n\t\t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CASH RECEIVED 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total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CASH AMOUNT 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BALANCE RETURNED :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total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-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THANK YOU .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VISIT US AGAIN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THANK YOU FOR USING OUR SERVICE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//TO DISPLAY THE CANTEEN DETAILS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\n\n\n\n\n\t\t\t\t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SHOP DETAILS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%%%%%%%%%%%%%%%%%%%%%%%%%%%%%%%%%%%%%%%%%%%%%%%%%%%%%%%%%%%%%%%%%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TIMING: 11 AM TO 02 PM &amp; 03 PM TO 05 PM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SHOP WILL CLOSED ON TUESDAY.      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GOODS ONCE SOLD WILL NOT BE EXCHANGED/REPLACED.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TAKE YOUR SMART CARD WITH YOU.    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lastRenderedPageBreak/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COLLECT YOUR SMART CARD &amp; BILL AFTER PAYMENT.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DO NOT BREAK ANY SHOP ITEMS.      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FOR ANY COMPLAINT CONTACT THE CHAIR PERSON.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25 YEARS OF EXPERIENCE.           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CHAIR PERSON :- MR. BHAVISHAY NIGAM.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AN ISO 9001-2000 CERTIFIED COMPANY.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WELL QUALIFIED STAFF MEMBERS.     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#   Email :- www.star_computers.com                            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%%%%%%%%%%%%%%%%%%%%%%%%%%%%%%%%%%%%%%%%%%%%%%%%%%%%%%%%%%%%%%%%%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//TO SEARCH THE RECORDS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search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//TO DELETE THE RECORDS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//TO MODIFY THE RECORDS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update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6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//TO DISPLAY ALL SAVED RECORDS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read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7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//TO DISPLAY THE QUANTITY AVAILABLE IN THE SHOP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||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Items Avaliable in shop.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"==============================================================================="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ITEMS"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"QUANTITY"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==============================================================================="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PENDRIVE"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abis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SCANNER"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apep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PRINTER"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aden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WEBCAM"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39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amun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GRAPHIC CARD"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33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aperk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RAM"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acoc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HARD DISK"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atit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WINDOWS ORIGINAL CD"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alux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ANTIVIRUS"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atid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MOUSE"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aree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*******************************************************************************"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\n\t\t\t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Items Avaliable in shop.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"==============================================================================="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ITEMS"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"QUANTITY"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==============================================================================="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PENDRIVE"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SCANNER"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38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PRINTER"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37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110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WEBCAM"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39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GRAPHIC CARD"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32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500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RAM"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HARD DISK"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WINDOWS ORIGINAL CD"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ANTIVIRUS"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36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MOUSE"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setw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39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300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*******************************************************************************"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//TO EXIT FROM THE PROGRAM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\n\n\n\t\t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ARE YOU SURE TO EXIT FROM THE PROGRAM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\t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et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et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'y'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ex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RED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sleep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THANKS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sleep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THANKS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sleep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clrscr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28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 THANK YOU FOR USING THE PROJECT</w:t>
            </w:r>
            <w:r w:rsidRPr="000F7D9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\n\n\n\n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GREEN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BLINK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25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RED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YELLOW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delay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1000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"HAVE A NICE DAY"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gotoxy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45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45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textcolor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YELLOW</w:t>
            </w:r>
            <w:r w:rsidRPr="000F7D9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BLINK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>cputs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"Press ENTER to EXIT......."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exit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default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0F7D9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gramEnd"/>
            <w:r w:rsidRPr="000F7D9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0F7D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"OOPS!!!!!!!! Your choice is WRONG"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getch</w:t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goto</w:t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again</w:t>
            </w:r>
            <w:r w:rsidRPr="000F7D9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F7D9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  <w:bookmarkStart w:id="0" w:name="_GoBack"/>
            <w:bookmarkEnd w:id="0"/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//END OF VOID MAIN</w:t>
            </w:r>
          </w:p>
          <w:p w:rsidR="000F7D98" w:rsidRPr="000F7D98" w:rsidRDefault="000F7D98" w:rsidP="000F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7D9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F7D9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//END OF COMPUTERS DIRECTORY</w:t>
            </w:r>
          </w:p>
        </w:tc>
      </w:tr>
    </w:tbl>
    <w:p w:rsidR="00087F6F" w:rsidRDefault="000F7D98" w:rsidP="000F7D98">
      <w:pPr>
        <w:spacing w:after="0" w:line="240" w:lineRule="auto"/>
      </w:pPr>
      <w:ins w:id="1" w:author="Unknown">
        <w:r w:rsidRPr="000F7D98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fldChar w:fldCharType="begin"/>
        </w:r>
        <w:r w:rsidRPr="000F7D98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"javascript:void(0);" </w:instrText>
        </w:r>
        <w:r w:rsidRPr="000F7D98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0F7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Comments (1)</w:t>
        </w:r>
        <w:r w:rsidRPr="000F7D98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0F7D9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sectPr w:rsidR="0008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2DB5"/>
    <w:multiLevelType w:val="multilevel"/>
    <w:tmpl w:val="4C40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50FAC"/>
    <w:multiLevelType w:val="multilevel"/>
    <w:tmpl w:val="DF1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98"/>
    <w:rsid w:val="00087F6F"/>
    <w:rsid w:val="000F7D98"/>
    <w:rsid w:val="001346A9"/>
    <w:rsid w:val="0016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F7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F7D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7D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D98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7D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7D9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7D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7D98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7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D98"/>
    <w:rPr>
      <w:rFonts w:ascii="Courier New" w:eastAsia="Times New Roman" w:hAnsi="Courier New" w:cs="Courier New"/>
      <w:sz w:val="20"/>
      <w:szCs w:val="20"/>
    </w:rPr>
  </w:style>
  <w:style w:type="character" w:customStyle="1" w:styleId="addcomment">
    <w:name w:val="addcomment"/>
    <w:basedOn w:val="DefaultParagraphFont"/>
    <w:rsid w:val="000F7D98"/>
  </w:style>
  <w:style w:type="character" w:customStyle="1" w:styleId="addtrackback">
    <w:name w:val="addtrackback"/>
    <w:basedOn w:val="DefaultParagraphFont"/>
    <w:rsid w:val="000F7D98"/>
  </w:style>
  <w:style w:type="character" w:customStyle="1" w:styleId="prev">
    <w:name w:val="prev"/>
    <w:basedOn w:val="DefaultParagraphFont"/>
    <w:rsid w:val="000F7D98"/>
  </w:style>
  <w:style w:type="character" w:customStyle="1" w:styleId="next">
    <w:name w:val="next"/>
    <w:basedOn w:val="DefaultParagraphFont"/>
    <w:rsid w:val="000F7D98"/>
  </w:style>
  <w:style w:type="character" w:styleId="Strong">
    <w:name w:val="Strong"/>
    <w:basedOn w:val="DefaultParagraphFont"/>
    <w:uiPriority w:val="22"/>
    <w:qFormat/>
    <w:rsid w:val="000F7D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F7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F7D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7D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D98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7D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7D9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7D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7D98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7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D98"/>
    <w:rPr>
      <w:rFonts w:ascii="Courier New" w:eastAsia="Times New Roman" w:hAnsi="Courier New" w:cs="Courier New"/>
      <w:sz w:val="20"/>
      <w:szCs w:val="20"/>
    </w:rPr>
  </w:style>
  <w:style w:type="character" w:customStyle="1" w:styleId="addcomment">
    <w:name w:val="addcomment"/>
    <w:basedOn w:val="DefaultParagraphFont"/>
    <w:rsid w:val="000F7D98"/>
  </w:style>
  <w:style w:type="character" w:customStyle="1" w:styleId="addtrackback">
    <w:name w:val="addtrackback"/>
    <w:basedOn w:val="DefaultParagraphFont"/>
    <w:rsid w:val="000F7D98"/>
  </w:style>
  <w:style w:type="character" w:customStyle="1" w:styleId="prev">
    <w:name w:val="prev"/>
    <w:basedOn w:val="DefaultParagraphFont"/>
    <w:rsid w:val="000F7D98"/>
  </w:style>
  <w:style w:type="character" w:customStyle="1" w:styleId="next">
    <w:name w:val="next"/>
    <w:basedOn w:val="DefaultParagraphFont"/>
    <w:rsid w:val="000F7D98"/>
  </w:style>
  <w:style w:type="character" w:styleId="Strong">
    <w:name w:val="Strong"/>
    <w:basedOn w:val="DefaultParagraphFont"/>
    <w:uiPriority w:val="22"/>
    <w:qFormat/>
    <w:rsid w:val="000F7D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1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5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4294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7459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38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0748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8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8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5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93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6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70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69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3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46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57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20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7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icbse.com/" TargetMode="External"/><Relationship Id="rId13" Type="http://schemas.openxmlformats.org/officeDocument/2006/relationships/hyperlink" Target="http://projects.icbse.com/subject/maths" TargetMode="External"/><Relationship Id="rId18" Type="http://schemas.openxmlformats.org/officeDocument/2006/relationships/hyperlink" Target="http://projects.icbse.com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yperlink" Target="http://projects.icbse.com/subject/ip" TargetMode="External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hyperlink" Target="http://projects.icbse.com/cpp/51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jects.icbse.com/" TargetMode="External"/><Relationship Id="rId11" Type="http://schemas.openxmlformats.org/officeDocument/2006/relationships/hyperlink" Target="http://projects.icbse.com/subject/chemistr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rojects.icbse.com/subject/social-scien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rojects.icbse.com/subject/cpp" TargetMode="External"/><Relationship Id="rId19" Type="http://schemas.openxmlformats.org/officeDocument/2006/relationships/hyperlink" Target="http://projects.icbse.com/subject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s.icbse.com/subject/biology" TargetMode="External"/><Relationship Id="rId14" Type="http://schemas.openxmlformats.org/officeDocument/2006/relationships/hyperlink" Target="http://projects.icbse.com/subject/physics" TargetMode="External"/><Relationship Id="rId22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4484</Words>
  <Characters>25559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2015-06-19T15:44:00Z</dcterms:created>
  <dcterms:modified xsi:type="dcterms:W3CDTF">2015-06-24T17:03:00Z</dcterms:modified>
</cp:coreProperties>
</file>